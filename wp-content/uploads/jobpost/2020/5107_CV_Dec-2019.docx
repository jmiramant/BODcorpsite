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Sogo Ogundowole</w:t>
            </w:r>
          </w:p>
          <w:p w:rsidR="00000000" w:rsidDel="00000000" w:rsidP="00000000" w:rsidRDefault="00000000" w:rsidRPr="00000000" w14:paraId="00000003">
            <w:pPr>
              <w:widowControl w:val="1"/>
              <w:spacing w:before="0" w:line="240" w:lineRule="auto"/>
              <w:ind w:right="0"/>
              <w:rPr>
                <w:rFonts w:ascii="Roboto Slab" w:cs="Roboto Slab" w:eastAsia="Roboto Slab" w:hAnsi="Roboto Slab"/>
                <w:color w:val="00000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rtl w:val="0"/>
              </w:rPr>
              <w:t xml:space="preserve">Motivated and results-driven </w:t>
            </w:r>
            <w:r w:rsidDel="00000000" w:rsidR="00000000" w:rsidRPr="00000000">
              <w:rPr>
                <w:rFonts w:ascii="Roboto Slab" w:cs="Roboto Slab" w:eastAsia="Roboto Slab" w:hAnsi="Roboto Slab"/>
                <w:color w:val="222222"/>
                <w:highlight w:val="white"/>
                <w:rtl w:val="0"/>
              </w:rPr>
              <w:t xml:space="preserve">software developer with expertise in web technologies and machine learning </w:t>
            </w:r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rtl w:val="0"/>
              </w:rPr>
              <w:t xml:space="preserve">with a proven track record in data analytics and process map. Seeking an opportunity to drive business effectiveness through making recommendations based on data findings.</w:t>
            </w:r>
          </w:p>
          <w:p w:rsidR="00000000" w:rsidDel="00000000" w:rsidP="00000000" w:rsidRDefault="00000000" w:rsidRPr="00000000" w14:paraId="00000004">
            <w:pPr>
              <w:widowControl w:val="1"/>
              <w:spacing w:before="0" w:line="240" w:lineRule="auto"/>
              <w:ind w:right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Lagos, Nigeria.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08102581831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Roboto Slab" w:cs="Roboto Slab" w:eastAsia="Roboto Slab" w:hAnsi="Roboto Slab"/>
              </w:rPr>
            </w:pPr>
            <w:hyperlink r:id="rId6">
              <w:r w:rsidDel="00000000" w:rsidR="00000000" w:rsidRPr="00000000">
                <w:rPr>
                  <w:rFonts w:ascii="Roboto Slab" w:cs="Roboto Slab" w:eastAsia="Roboto Slab" w:hAnsi="Roboto Slab"/>
                  <w:color w:val="1155cc"/>
                  <w:u w:val="single"/>
                  <w:rtl w:val="0"/>
                </w:rPr>
                <w:t xml:space="preserve">dowolebolu@gmail.com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360" w:line="319.9992" w:lineRule="auto"/>
              <w:ind w:right="0"/>
              <w:rPr>
                <w:color w:val="2079c7"/>
              </w:rPr>
            </w:pPr>
            <w:bookmarkStart w:colFirst="0" w:colLast="0" w:name="_rr272uur9ykh" w:id="1"/>
            <w:bookmarkEnd w:id="1"/>
            <w:r w:rsidDel="00000000" w:rsidR="00000000" w:rsidRPr="00000000">
              <w:rPr>
                <w:color w:val="2079c7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360" w:line="319.9992" w:lineRule="auto"/>
              <w:ind w:right="0"/>
              <w:rPr>
                <w:b w:val="0"/>
                <w:i w:val="1"/>
                <w:sz w:val="24"/>
                <w:szCs w:val="24"/>
              </w:rPr>
            </w:pPr>
            <w:bookmarkStart w:colFirst="0" w:colLast="0" w:name="_ivvg8gimcbh3" w:id="2"/>
            <w:bookmarkEnd w:id="2"/>
            <w:r w:rsidDel="00000000" w:rsidR="00000000" w:rsidRPr="00000000">
              <w:rPr>
                <w:rtl w:val="0"/>
              </w:rPr>
              <w:t xml:space="preserve">Data Revenue GmbH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Berlin, Germany — ML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 2019 - NOVEMBER 2019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Built benchmark model from existing automobile company (</w:t>
            </w: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Daimler-Benz</w:t>
            </w: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) manufacturing process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highlight w:val="whit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Wrote tests for quality assurance for the benchmark model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highlight w:val="whit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Exploration for daily dumps  (from 17 tables, usually updated every 10mins, and sums up to be about 1million rows depending on the available information at the factory) on factory/car info being manufactured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highlight w:val="whit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Contributed to simulation code for the car manufacturing process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highlight w:val="whit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GridSearch best model for prediction of the arrival time of cars to a production point in the factory and made this a CLI command to be executable by as a Luigi task.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highlight w:val="whit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highlight w:val="white"/>
                <w:rtl w:val="0"/>
              </w:rPr>
              <w:t xml:space="preserve">Evaluation plots for the best model, comparing the machine learning model with the benchmark model of the factory.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tl w:val="0"/>
              </w:rPr>
              <w:t xml:space="preserve">Terragon Group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b w:val="0"/>
                <w:rtl w:val="0"/>
              </w:rPr>
              <w:t xml:space="preserve">agos, Nigeria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Science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FEBRUARY  2019 - MARCH 2019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Built lookalike models for data of over 50 million samples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Performed analysis and drew inferences to push business services to a new milestone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Created Buckets for A/B Testing for several campaigns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  <w:t xml:space="preserve">Korapay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b w:val="0"/>
                <w:rtl w:val="0"/>
              </w:rPr>
              <w:t xml:space="preserve">agos, Nigeria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Backend Engineering Intern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OCTOBER  2018 - JANUARY 2019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Built Dashboard API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tl w:val="0"/>
              </w:rPr>
              <w:t xml:space="preserve">Codebag.ng,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Lagos, Nigeria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Science Intern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OCTOBER 2017 - MARCH  2018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Built machine learning models around business logic for scalability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0" w:firstLine="0"/>
              <w:rPr>
                <w:rFonts w:ascii="Roboto Slab" w:cs="Roboto Slab" w:eastAsia="Roboto Slab" w:hAnsi="Roboto Sla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17dp8vu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Express.js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Dask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Dialogflow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 Sklearn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XGBoost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Keras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Open CV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Luigi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  <w:u w:val="none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Pytest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3rdcrjn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English (Fluent)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2079c7"/>
                <w:rPrChange w:author="Dowole Oluwasogo" w:id="0" w:date="2019-03-13T12:28:26Z">
                  <w:rPr/>
                </w:rPrChange>
              </w:rPr>
            </w:pPr>
            <w:r w:rsidDel="00000000" w:rsidR="00000000" w:rsidRPr="00000000">
              <w:rPr>
                <w:color w:val="2079c7"/>
                <w:rtl w:val="0"/>
                <w:rPrChange w:author="Dowole Oluwasogo" w:id="0" w:date="2019-03-13T12:28:26Z">
                  <w:rPr/>
                </w:rPrChange>
              </w:rPr>
              <w:t xml:space="preserve">PROJECTS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Roboto" w:cs="Roboto" w:eastAsia="Roboto" w:hAnsi="Roboto"/>
                <w:b w:val="1"/>
                <w:sz w:val="21"/>
                <w:szCs w:val="21"/>
                <w:shd w:fill="ebeced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URL shortener</w:t>
            </w: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http://msht.us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Roboto" w:cs="Roboto" w:eastAsia="Roboto" w:hAnsi="Roboto"/>
                <w:b w:val="1"/>
                <w:sz w:val="21"/>
                <w:szCs w:val="21"/>
                <w:shd w:fill="ebece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Sentiment Analysis Platform: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http://msht.us/tweetsents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rFonts w:ascii="Roboto Slab" w:cs="Roboto Slab" w:eastAsia="Roboto Slab" w:hAnsi="Roboto Slab"/>
                <w:b w:val="1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b w:val="1"/>
                <w:rtl w:val="0"/>
              </w:rPr>
              <w:t xml:space="preserve">Text Extractor from Pictures: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http://msht.us/digitizer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color w:val="2079c7"/>
                <w:rPrChange w:author="Dowole Oluwasogo" w:id="1" w:date="2019-03-13T12:28:38Z">
                  <w:rPr/>
                </w:rPrChange>
              </w:rPr>
            </w:pPr>
            <w:r w:rsidDel="00000000" w:rsidR="00000000" w:rsidRPr="00000000">
              <w:rPr>
                <w:color w:val="2079c7"/>
                <w:rtl w:val="0"/>
                <w:rPrChange w:author="Dowole Oluwasogo" w:id="1" w:date="2019-03-13T12:28:38Z">
                  <w:rPr/>
                </w:rPrChange>
              </w:rPr>
              <w:t xml:space="preserve">GITHUB</w:t>
            </w:r>
          </w:p>
          <w:p w:rsidR="00000000" w:rsidDel="00000000" w:rsidP="00000000" w:rsidRDefault="00000000" w:rsidRPr="00000000" w14:paraId="00000046">
            <w:pPr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http://github.com/elseagle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del w:author="Dowole Oluwasogo" w:id="3" w:date="2019-03-13T12:28:42Z"/>
              </w:rPr>
            </w:pPr>
            <w:r w:rsidDel="00000000" w:rsidR="00000000" w:rsidRPr="00000000">
              <w:rPr>
                <w:color w:val="2079c7"/>
                <w:rtl w:val="0"/>
                <w:rPrChange w:author="Dowole Oluwasogo" w:id="2" w:date="2019-03-13T12:28:51Z">
                  <w:rPr/>
                </w:rPrChange>
              </w:rPr>
              <w:t xml:space="preserve">MEDIUM</w:t>
            </w:r>
            <w:del w:author="Dowole Oluwasogo" w:id="3" w:date="2019-03-13T12:28:42Z">
              <w:r w:rsidDel="00000000" w:rsidR="00000000" w:rsidRPr="00000000">
                <w:rPr>
                  <w:rtl w:val="0"/>
                </w:rPr>
                <w:delText xml:space="preserve">`</w:delText>
              </w:r>
            </w:del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  <w:pPrChange w:author="Dowole Oluwasogo" w:id="0" w:date="2019-03-13T12:28:42Z">
                <w:pPr>
                  <w:spacing w:before="0" w:line="240" w:lineRule="auto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7bff"/>
                  <w:sz w:val="20"/>
                  <w:szCs w:val="20"/>
                  <w:highlight w:val="white"/>
                  <w:rtl w:val="0"/>
                </w:rPr>
                <w:t xml:space="preserve">msht.us/sogo-medium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sht.us/msht.us/sogo-medium" TargetMode="External"/><Relationship Id="rId10" Type="http://schemas.openxmlformats.org/officeDocument/2006/relationships/hyperlink" Target="http://github.com/elseag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sht.us/digitizer" TargetMode="External"/><Relationship Id="rId5" Type="http://schemas.openxmlformats.org/officeDocument/2006/relationships/styles" Target="styles.xml"/><Relationship Id="rId6" Type="http://schemas.openxmlformats.org/officeDocument/2006/relationships/hyperlink" Target="mailto:dowolebolu@gmail.com" TargetMode="External"/><Relationship Id="rId7" Type="http://schemas.openxmlformats.org/officeDocument/2006/relationships/hyperlink" Target="http://msht.us" TargetMode="External"/><Relationship Id="rId8" Type="http://schemas.openxmlformats.org/officeDocument/2006/relationships/hyperlink" Target="http://msht.us/tweetsent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Merriweather-boldItalic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Merriweather-italic.ttf"/><Relationship Id="rId14" Type="http://schemas.openxmlformats.org/officeDocument/2006/relationships/font" Target="fonts/OpenSans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